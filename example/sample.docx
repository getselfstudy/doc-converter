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3B1" w:rsidRPr="004273B1" w:rsidRDefault="00E46207" w:rsidP="004273B1">
      <w:pPr>
        <w:pStyle w:val="Heading1"/>
      </w:pPr>
      <w:bookmarkStart w:id="0" w:name="Lesson76"/>
      <w:r>
        <w:t xml:space="preserve">Lesson 3: Navigating </w:t>
      </w:r>
      <w:del w:id="1" w:author="bb user" w:date="2011-06-08T15:45:00Z">
        <w:r w:rsidDel="00416FE2">
          <w:delText xml:space="preserve">Your </w:delText>
        </w:r>
      </w:del>
      <w:ins w:id="2" w:author="bb user" w:date="2011-06-08T15:45:00Z">
        <w:r w:rsidR="00416FE2">
          <w:t>a</w:t>
        </w:r>
        <w:r w:rsidR="00416FE2">
          <w:t xml:space="preserve"> </w:t>
        </w:r>
      </w:ins>
      <w:proofErr w:type="spellStart"/>
      <w:r>
        <w:t>Course</w:t>
      </w:r>
      <w:bookmarkEnd w:id="0"/>
      <w:ins w:id="3" w:author="bb user" w:date="2011-06-08T15:45:00Z">
        <w:r w:rsidR="00416FE2">
          <w:t>Site</w:t>
        </w:r>
        <w:proofErr w:type="spellEnd"/>
        <w:r w:rsidR="00416FE2">
          <w:t xml:space="preserve"> as a Student</w:t>
        </w:r>
      </w:ins>
    </w:p>
    <w:p w:rsidR="004273B1" w:rsidRPr="004273B1" w:rsidRDefault="00E46207" w:rsidP="004273B1">
      <w:pPr>
        <w:pStyle w:val="LessonDescription"/>
      </w:pPr>
      <w:r>
        <w:rPr>
          <w:b/>
        </w:rPr>
        <w:t>Note</w:t>
      </w:r>
      <w:r>
        <w:t xml:space="preserve">: Content pictured in </w:t>
      </w:r>
      <w:del w:id="4" w:author="bb user" w:date="2011-06-08T15:45:00Z">
        <w:r w:rsidDel="00416FE2">
          <w:delText xml:space="preserve">step </w:delText>
        </w:r>
      </w:del>
      <w:ins w:id="5" w:author="bb user" w:date="2011-06-08T15:45:00Z">
        <w:r w:rsidR="00416FE2">
          <w:t>topics</w:t>
        </w:r>
        <w:r w:rsidR="00416FE2">
          <w:t xml:space="preserve"> </w:t>
        </w:r>
      </w:ins>
      <w:r>
        <w:t>1 through step 5 provided courtesy of Prentice Hall/Pearson Education - Introductory Oceanography - Edition 9 (2001)</w:t>
      </w:r>
    </w:p>
    <w:p w:rsidR="004273B1" w:rsidRPr="004273B1" w:rsidRDefault="00E46207" w:rsidP="004273B1">
      <w:pPr>
        <w:pStyle w:val="Heading2"/>
      </w:pPr>
      <w:bookmarkStart w:id="6" w:name="Step420"/>
      <w:r>
        <w:t>1. Navigate between Course Areas</w:t>
      </w:r>
      <w:del w:id="7" w:author="bb user" w:date="2011-06-08T15:46:00Z">
        <w:r w:rsidDel="00416FE2">
          <w:delText>.</w:delText>
        </w:r>
      </w:del>
      <w:bookmarkEnd w:id="6"/>
    </w:p>
    <w:p w:rsidR="004273B1" w:rsidRPr="004273B1" w:rsidRDefault="00E46207" w:rsidP="004273B1">
      <w:pPr>
        <w:pStyle w:val="StepImage"/>
      </w:pPr>
      <w:r>
        <w:rPr>
          <w:noProof/>
        </w:rPr>
        <w:drawing>
          <wp:inline distT="0" distB="0" distL="0" distR="0">
            <wp:extent cx="5943600" cy="2934301"/>
            <wp:effectExtent l="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1307132987350.png"/>
                    <pic:cNvPicPr/>
                  </pic:nvPicPr>
                  <pic:blipFill>
                    <a:blip r:embed="rId8"/>
                    <a:stretch>
                      <a:fillRect/>
                    </a:stretch>
                  </pic:blipFill>
                  <pic:spPr>
                    <a:xfrm>
                      <a:off x="0" y="0"/>
                      <a:ext cx="5943600" cy="2934301"/>
                    </a:xfrm>
                    <a:prstGeom prst="rect">
                      <a:avLst/>
                    </a:prstGeom>
                  </pic:spPr>
                </pic:pic>
              </a:graphicData>
            </a:graphic>
          </wp:inline>
        </w:drawing>
      </w:r>
    </w:p>
    <w:p w:rsidR="004273B1" w:rsidRPr="004273B1" w:rsidRDefault="00E46207" w:rsidP="004273B1">
      <w:pPr>
        <w:pStyle w:val="StepInstructions"/>
      </w:pPr>
      <w:del w:id="8" w:author="bb user" w:date="2011-06-08T15:46:00Z">
        <w:r w:rsidDel="00416FE2">
          <w:rPr>
            <w:b/>
            <w:color w:val="800000"/>
          </w:rPr>
          <w:delText>Note</w:delText>
        </w:r>
        <w:r w:rsidDel="00416FE2">
          <w:rPr>
            <w:color w:val="800000"/>
          </w:rPr>
          <w:delText xml:space="preserve">: </w:delText>
        </w:r>
      </w:del>
      <w:r>
        <w:rPr>
          <w:color w:val="800000"/>
        </w:rPr>
        <w:t xml:space="preserve">To navigate between course areas, click on the desired link in the Course Menu.  As pictured here, to get to the Week 1 area, you would click on the Week 1 link on the Course Menu. </w:t>
      </w:r>
    </w:p>
    <w:p w:rsidR="004273B1" w:rsidRPr="004273B1" w:rsidRDefault="004273B1" w:rsidP="004273B1">
      <w:pPr>
        <w:pStyle w:val="StepInstructions"/>
      </w:pPr>
    </w:p>
    <w:p w:rsidR="004273B1" w:rsidRPr="004273B1" w:rsidRDefault="00E46207" w:rsidP="004273B1">
      <w:pPr>
        <w:pStyle w:val="Heading2"/>
      </w:pPr>
      <w:bookmarkStart w:id="9" w:name="Step421"/>
      <w:r>
        <w:t xml:space="preserve">2. Navigate </w:t>
      </w:r>
      <w:del w:id="10" w:author="bb user" w:date="2011-06-08T15:46:00Z">
        <w:r w:rsidDel="00416FE2">
          <w:delText>between course</w:delText>
        </w:r>
      </w:del>
      <w:ins w:id="11" w:author="bb user" w:date="2011-06-08T15:46:00Z">
        <w:r w:rsidR="00416FE2">
          <w:t>Using the Course Map</w:t>
        </w:r>
      </w:ins>
      <w:del w:id="12" w:author="bb user" w:date="2011-06-08T15:46:00Z">
        <w:r w:rsidDel="00416FE2">
          <w:delText>.</w:delText>
        </w:r>
      </w:del>
      <w:bookmarkEnd w:id="9"/>
    </w:p>
    <w:p w:rsidR="004273B1" w:rsidRPr="004273B1" w:rsidRDefault="00E46207" w:rsidP="004273B1">
      <w:pPr>
        <w:pStyle w:val="StepImage"/>
      </w:pPr>
      <w:r>
        <w:rPr>
          <w:noProof/>
        </w:rPr>
        <w:lastRenderedPageBreak/>
        <w:drawing>
          <wp:inline distT="0" distB="0" distL="0" distR="0">
            <wp:extent cx="5943600" cy="4118066"/>
            <wp:effectExtent l="0" t="0" r="0" b="0"/>
            <wp:docPr id="2"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1307133512947.png"/>
                    <pic:cNvPicPr/>
                  </pic:nvPicPr>
                  <pic:blipFill>
                    <a:blip r:embed="rId9"/>
                    <a:stretch>
                      <a:fillRect/>
                    </a:stretch>
                  </pic:blipFill>
                  <pic:spPr>
                    <a:xfrm>
                      <a:off x="0" y="0"/>
                      <a:ext cx="5943600" cy="4118066"/>
                    </a:xfrm>
                    <a:prstGeom prst="rect">
                      <a:avLst/>
                    </a:prstGeom>
                  </pic:spPr>
                </pic:pic>
              </a:graphicData>
            </a:graphic>
          </wp:inline>
        </w:drawing>
      </w:r>
    </w:p>
    <w:p w:rsidR="004273B1" w:rsidRPr="004273B1" w:rsidDel="00416FE2" w:rsidRDefault="00E46207" w:rsidP="004273B1">
      <w:pPr>
        <w:pStyle w:val="StepInstructions"/>
        <w:rPr>
          <w:del w:id="13" w:author="bb user" w:date="2011-06-08T15:46:00Z"/>
        </w:rPr>
      </w:pPr>
      <w:del w:id="14" w:author="bb user" w:date="2011-06-08T15:46:00Z">
        <w:r w:rsidDel="00416FE2">
          <w:rPr>
            <w:b/>
            <w:color w:val="800000"/>
          </w:rPr>
          <w:delText>Note</w:delText>
        </w:r>
        <w:r w:rsidDel="00416FE2">
          <w:rPr>
            <w:color w:val="800000"/>
          </w:rPr>
          <w:delText xml:space="preserve">: </w:delText>
        </w:r>
      </w:del>
      <w:r>
        <w:rPr>
          <w:color w:val="800000"/>
        </w:rPr>
        <w:t xml:space="preserve">Another way to move between course areas is by using </w:t>
      </w:r>
      <w:del w:id="15" w:author="bb user" w:date="2011-06-08T15:46:00Z">
        <w:r w:rsidDel="00416FE2">
          <w:rPr>
            <w:color w:val="800000"/>
          </w:rPr>
          <w:delText xml:space="preserve">a </w:delText>
        </w:r>
      </w:del>
      <w:ins w:id="16" w:author="bb user" w:date="2011-06-08T15:46:00Z">
        <w:r w:rsidR="00416FE2">
          <w:rPr>
            <w:color w:val="800000"/>
          </w:rPr>
          <w:t>the</w:t>
        </w:r>
        <w:r w:rsidR="00416FE2">
          <w:rPr>
            <w:color w:val="800000"/>
          </w:rPr>
          <w:t xml:space="preserve"> </w:t>
        </w:r>
      </w:ins>
      <w:r>
        <w:rPr>
          <w:color w:val="800000"/>
        </w:rPr>
        <w:t>Course Map. To view a Course Map:</w:t>
      </w:r>
    </w:p>
    <w:p w:rsidR="004273B1" w:rsidRPr="004273B1" w:rsidRDefault="004273B1" w:rsidP="004273B1">
      <w:pPr>
        <w:pStyle w:val="StepInstructions"/>
      </w:pPr>
    </w:p>
    <w:p w:rsidR="004273B1" w:rsidRPr="004273B1" w:rsidRDefault="00E46207" w:rsidP="00416FE2">
      <w:pPr>
        <w:pStyle w:val="StepInstructions"/>
        <w:numPr>
          <w:ilvl w:val="0"/>
          <w:numId w:val="5"/>
        </w:numPr>
        <w:pPrChange w:id="17" w:author="bb user" w:date="2011-06-08T15:47:00Z">
          <w:pPr>
            <w:pStyle w:val="StepInstructions"/>
          </w:pPr>
        </w:pPrChange>
      </w:pPr>
      <w:del w:id="18" w:author="bb user" w:date="2011-06-08T15:47:00Z">
        <w:r w:rsidDel="00416FE2">
          <w:rPr>
            <w:color w:val="800000"/>
          </w:rPr>
          <w:delText xml:space="preserve">1. </w:delText>
        </w:r>
      </w:del>
      <w:r>
        <w:rPr>
          <w:color w:val="800000"/>
        </w:rPr>
        <w:t>Click the double rectangle icon in the tool bar of the Course Menu to open it in a separate window.</w:t>
      </w:r>
    </w:p>
    <w:p w:rsidR="004273B1" w:rsidRPr="004273B1" w:rsidRDefault="00E46207" w:rsidP="00416FE2">
      <w:pPr>
        <w:pStyle w:val="StepInstructions"/>
        <w:numPr>
          <w:ilvl w:val="0"/>
          <w:numId w:val="5"/>
        </w:numPr>
        <w:pPrChange w:id="19" w:author="bb user" w:date="2011-06-08T15:47:00Z">
          <w:pPr>
            <w:pStyle w:val="StepInstructions"/>
          </w:pPr>
        </w:pPrChange>
      </w:pPr>
      <w:del w:id="20" w:author="bb user" w:date="2011-06-08T15:47:00Z">
        <w:r w:rsidDel="00416FE2">
          <w:rPr>
            <w:color w:val="800000"/>
          </w:rPr>
          <w:delText xml:space="preserve">2. </w:delText>
        </w:r>
      </w:del>
      <w:r>
        <w:rPr>
          <w:color w:val="800000"/>
        </w:rPr>
        <w:t>Click the folder icon to display all the content in a tree.</w:t>
      </w:r>
    </w:p>
    <w:p w:rsidR="004273B1" w:rsidRPr="004273B1" w:rsidRDefault="00E46207" w:rsidP="00416FE2">
      <w:pPr>
        <w:pStyle w:val="StepInstructions"/>
        <w:numPr>
          <w:ilvl w:val="0"/>
          <w:numId w:val="5"/>
        </w:numPr>
        <w:pPrChange w:id="21" w:author="bb user" w:date="2011-06-08T15:47:00Z">
          <w:pPr>
            <w:pStyle w:val="StepInstructions"/>
          </w:pPr>
        </w:pPrChange>
      </w:pPr>
      <w:del w:id="22" w:author="bb user" w:date="2011-06-08T15:47:00Z">
        <w:r w:rsidDel="00416FE2">
          <w:rPr>
            <w:color w:val="800000"/>
          </w:rPr>
          <w:delText xml:space="preserve">3. </w:delText>
        </w:r>
      </w:del>
      <w:r>
        <w:rPr>
          <w:color w:val="800000"/>
        </w:rPr>
        <w:t>Use the plus and minus icons next to each folder to expand and collapse the tree.</w:t>
      </w:r>
    </w:p>
    <w:p w:rsidR="004273B1" w:rsidRPr="004273B1" w:rsidRDefault="004273B1" w:rsidP="004273B1">
      <w:pPr>
        <w:pStyle w:val="StepInstructions"/>
      </w:pPr>
    </w:p>
    <w:p w:rsidR="004273B1" w:rsidRPr="004273B1" w:rsidRDefault="00E46207" w:rsidP="004273B1">
      <w:pPr>
        <w:pStyle w:val="Heading2"/>
      </w:pPr>
      <w:bookmarkStart w:id="23" w:name="Step422"/>
      <w:r>
        <w:t>3. Navigate within a Content Area -- Bread Crumb Trail</w:t>
      </w:r>
      <w:bookmarkEnd w:id="23"/>
    </w:p>
    <w:p w:rsidR="004273B1" w:rsidRPr="004273B1" w:rsidRDefault="00E46207" w:rsidP="004273B1">
      <w:pPr>
        <w:pStyle w:val="StepImage"/>
      </w:pPr>
      <w:r>
        <w:rPr>
          <w:noProof/>
        </w:rPr>
        <w:lastRenderedPageBreak/>
        <w:drawing>
          <wp:inline distT="0" distB="0" distL="0" distR="0">
            <wp:extent cx="5943600" cy="476956"/>
            <wp:effectExtent l="0" t="0" r="0" b="0"/>
            <wp:docPr id="3"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1307133659950.png"/>
                    <pic:cNvPicPr/>
                  </pic:nvPicPr>
                  <pic:blipFill>
                    <a:blip r:embed="rId10"/>
                    <a:stretch>
                      <a:fillRect/>
                    </a:stretch>
                  </pic:blipFill>
                  <pic:spPr>
                    <a:xfrm>
                      <a:off x="0" y="0"/>
                      <a:ext cx="5943600" cy="476956"/>
                    </a:xfrm>
                    <a:prstGeom prst="rect">
                      <a:avLst/>
                    </a:prstGeom>
                  </pic:spPr>
                </pic:pic>
              </a:graphicData>
            </a:graphic>
          </wp:inline>
        </w:drawing>
      </w:r>
    </w:p>
    <w:p w:rsidR="004273B1" w:rsidRPr="004273B1" w:rsidDel="00416FE2" w:rsidRDefault="00E46207" w:rsidP="004273B1">
      <w:pPr>
        <w:pStyle w:val="StepInstructions"/>
        <w:rPr>
          <w:del w:id="24" w:author="bb user" w:date="2011-06-08T15:50:00Z"/>
        </w:rPr>
      </w:pPr>
      <w:r>
        <w:rPr>
          <w:b/>
          <w:color w:val="800000"/>
        </w:rPr>
        <w:t>Note</w:t>
      </w:r>
      <w:r>
        <w:rPr>
          <w:color w:val="800000"/>
        </w:rPr>
        <w:t xml:space="preserve">: Use the internal navigation to move between documents and folders. This path of links is often referred to as a "breadcrumb trail, or just "breadcrumbs". Due to the dynamic nature of many of the pages within the course, we strongly recommend that you use the breadcrumb links instead of the browser's Back and Forward buttons. </w:t>
      </w:r>
    </w:p>
    <w:p w:rsidR="004273B1" w:rsidRPr="004273B1" w:rsidRDefault="004273B1" w:rsidP="004273B1">
      <w:pPr>
        <w:pStyle w:val="StepInstructions"/>
      </w:pPr>
    </w:p>
    <w:p w:rsidR="004273B1" w:rsidRPr="004273B1" w:rsidRDefault="00E46207" w:rsidP="004273B1">
      <w:pPr>
        <w:pStyle w:val="StepInstructions"/>
      </w:pPr>
      <w:r>
        <w:rPr>
          <w:color w:val="800000"/>
        </w:rPr>
        <w:t xml:space="preserve">Breadcrumbs, like these shown here, will appear at the top of each content area within a course. Clicking on a link will take you to that area of the course. For example, the course name (Oceanography) will take you to the entry page of the course. Selecting the name of a content area (Chapter 3) will take you to the top level of that content area. Ellipses </w:t>
      </w:r>
      <w:proofErr w:type="gramStart"/>
      <w:r>
        <w:rPr>
          <w:color w:val="800000"/>
        </w:rPr>
        <w:t>( ...</w:t>
      </w:r>
      <w:proofErr w:type="gramEnd"/>
      <w:r>
        <w:rPr>
          <w:color w:val="800000"/>
        </w:rPr>
        <w:t xml:space="preserve"> ) indicate additional levels and they will fully display when you click them.</w:t>
      </w:r>
    </w:p>
    <w:p w:rsidR="004273B1" w:rsidRPr="004273B1" w:rsidRDefault="004273B1" w:rsidP="004273B1">
      <w:pPr>
        <w:pStyle w:val="StepInstructions"/>
      </w:pPr>
    </w:p>
    <w:p w:rsidR="004273B1" w:rsidRPr="004273B1" w:rsidRDefault="00E46207" w:rsidP="004273B1">
      <w:pPr>
        <w:pStyle w:val="Heading2"/>
      </w:pPr>
      <w:bookmarkStart w:id="25" w:name="Step423"/>
      <w:r>
        <w:t xml:space="preserve">4. Navigate within a Content Area -- Opening </w:t>
      </w:r>
      <w:del w:id="26" w:author="bb user" w:date="2011-06-08T15:51:00Z">
        <w:r w:rsidDel="00416FE2">
          <w:delText>files</w:delText>
        </w:r>
      </w:del>
      <w:bookmarkEnd w:id="25"/>
      <w:ins w:id="27" w:author="bb user" w:date="2011-06-08T15:51:00Z">
        <w:r w:rsidR="00416FE2">
          <w:t>F</w:t>
        </w:r>
        <w:r w:rsidR="00416FE2">
          <w:t>iles</w:t>
        </w:r>
      </w:ins>
    </w:p>
    <w:p w:rsidR="004273B1" w:rsidRPr="004273B1" w:rsidRDefault="00E46207" w:rsidP="004273B1">
      <w:pPr>
        <w:pStyle w:val="StepImage"/>
      </w:pPr>
      <w:r>
        <w:rPr>
          <w:noProof/>
        </w:rPr>
        <w:drawing>
          <wp:inline distT="0" distB="0" distL="0" distR="0">
            <wp:extent cx="5943600" cy="1393173"/>
            <wp:effectExtent l="0" t="0" r="0" b="0"/>
            <wp:docPr id="4"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1307133854551.png"/>
                    <pic:cNvPicPr/>
                  </pic:nvPicPr>
                  <pic:blipFill>
                    <a:blip r:embed="rId11"/>
                    <a:stretch>
                      <a:fillRect/>
                    </a:stretch>
                  </pic:blipFill>
                  <pic:spPr>
                    <a:xfrm>
                      <a:off x="0" y="0"/>
                      <a:ext cx="5943600" cy="1393173"/>
                    </a:xfrm>
                    <a:prstGeom prst="rect">
                      <a:avLst/>
                    </a:prstGeom>
                  </pic:spPr>
                </pic:pic>
              </a:graphicData>
            </a:graphic>
          </wp:inline>
        </w:drawing>
      </w:r>
    </w:p>
    <w:p w:rsidR="004273B1" w:rsidRPr="004273B1" w:rsidDel="00416FE2" w:rsidRDefault="00E46207" w:rsidP="004273B1">
      <w:pPr>
        <w:pStyle w:val="StepInstructions"/>
        <w:rPr>
          <w:del w:id="28" w:author="bb user" w:date="2011-06-08T15:52:00Z"/>
        </w:rPr>
      </w:pPr>
      <w:r>
        <w:rPr>
          <w:b/>
          <w:color w:val="800000"/>
        </w:rPr>
        <w:t>Note</w:t>
      </w:r>
      <w:r>
        <w:rPr>
          <w:color w:val="800000"/>
        </w:rPr>
        <w:t xml:space="preserve">: </w:t>
      </w:r>
      <w:del w:id="29" w:author="bb user" w:date="2011-06-08T15:51:00Z">
        <w:r w:rsidDel="00416FE2">
          <w:rPr>
            <w:color w:val="800000"/>
          </w:rPr>
          <w:delText xml:space="preserve">Your </w:delText>
        </w:r>
      </w:del>
      <w:ins w:id="30" w:author="bb user" w:date="2011-06-08T15:51:00Z">
        <w:r w:rsidR="00416FE2">
          <w:rPr>
            <w:color w:val="800000"/>
          </w:rPr>
          <w:t>I</w:t>
        </w:r>
      </w:ins>
      <w:del w:id="31" w:author="bb user" w:date="2011-06-08T15:51:00Z">
        <w:r w:rsidDel="00416FE2">
          <w:rPr>
            <w:color w:val="800000"/>
          </w:rPr>
          <w:delText>i</w:delText>
        </w:r>
      </w:del>
      <w:r>
        <w:rPr>
          <w:color w:val="800000"/>
        </w:rPr>
        <w:t>nstructor</w:t>
      </w:r>
      <w:ins w:id="32" w:author="bb user" w:date="2011-06-08T15:51:00Z">
        <w:r w:rsidR="00416FE2">
          <w:rPr>
            <w:color w:val="800000"/>
          </w:rPr>
          <w:t>s</w:t>
        </w:r>
      </w:ins>
      <w:r>
        <w:rPr>
          <w:color w:val="800000"/>
        </w:rPr>
        <w:t xml:space="preserve"> may upload files to </w:t>
      </w:r>
      <w:del w:id="33" w:author="bb user" w:date="2011-06-08T15:51:00Z">
        <w:r w:rsidDel="00416FE2">
          <w:rPr>
            <w:color w:val="800000"/>
          </w:rPr>
          <w:delText>your Blackboard course</w:delText>
        </w:r>
      </w:del>
      <w:ins w:id="34" w:author="bb user" w:date="2011-06-08T15:51:00Z">
        <w:r w:rsidR="00416FE2">
          <w:rPr>
            <w:color w:val="800000"/>
          </w:rPr>
          <w:t>CourseSites</w:t>
        </w:r>
      </w:ins>
      <w:r>
        <w:rPr>
          <w:color w:val="800000"/>
        </w:rPr>
        <w:t xml:space="preserve"> for </w:t>
      </w:r>
      <w:del w:id="35" w:author="bb user" w:date="2011-06-08T15:52:00Z">
        <w:r w:rsidDel="00416FE2">
          <w:rPr>
            <w:color w:val="800000"/>
          </w:rPr>
          <w:delText>you</w:delText>
        </w:r>
      </w:del>
      <w:ins w:id="36" w:author="bb user" w:date="2011-06-08T15:52:00Z">
        <w:r w:rsidR="00416FE2">
          <w:rPr>
            <w:color w:val="800000"/>
          </w:rPr>
          <w:t>students</w:t>
        </w:r>
      </w:ins>
      <w:r>
        <w:rPr>
          <w:color w:val="800000"/>
        </w:rPr>
        <w:t xml:space="preserve"> to view or download. These files appear within the content as blue, underlined text. For example, the link to open a chapter presentation may appear as </w:t>
      </w:r>
      <w:proofErr w:type="gramStart"/>
      <w:r>
        <w:rPr>
          <w:color w:val="800000"/>
        </w:rPr>
        <w:t>" Chapter</w:t>
      </w:r>
      <w:proofErr w:type="gramEnd"/>
      <w:r>
        <w:rPr>
          <w:color w:val="800000"/>
        </w:rPr>
        <w:t xml:space="preserve"> </w:t>
      </w:r>
      <w:del w:id="37" w:author="bb user" w:date="2011-06-08T15:52:00Z">
        <w:r w:rsidDel="00416FE2">
          <w:rPr>
            <w:color w:val="800000"/>
          </w:rPr>
          <w:delText xml:space="preserve">3 </w:delText>
        </w:r>
      </w:del>
      <w:ins w:id="38" w:author="bb user" w:date="2011-06-08T15:52:00Z">
        <w:r w:rsidR="00416FE2">
          <w:rPr>
            <w:color w:val="800000"/>
          </w:rPr>
          <w:t>Slide</w:t>
        </w:r>
        <w:r w:rsidR="00416FE2">
          <w:rPr>
            <w:color w:val="800000"/>
          </w:rPr>
          <w:t xml:space="preserve"> </w:t>
        </w:r>
      </w:ins>
      <w:r>
        <w:rPr>
          <w:color w:val="800000"/>
        </w:rPr>
        <w:t xml:space="preserve">Presentation " As pictured </w:t>
      </w:r>
      <w:del w:id="39" w:author="bb user" w:date="2011-06-08T15:52:00Z">
        <w:r w:rsidDel="00416FE2">
          <w:rPr>
            <w:color w:val="800000"/>
          </w:rPr>
          <w:delText>here</w:delText>
        </w:r>
      </w:del>
      <w:ins w:id="40" w:author="bb user" w:date="2011-06-08T15:52:00Z">
        <w:r w:rsidR="00416FE2">
          <w:rPr>
            <w:color w:val="800000"/>
          </w:rPr>
          <w:t>above</w:t>
        </w:r>
      </w:ins>
      <w:r>
        <w:rPr>
          <w:color w:val="800000"/>
        </w:rPr>
        <w:t>, you would click on the link to open, print or save the file.</w:t>
      </w:r>
    </w:p>
    <w:p w:rsidR="004273B1" w:rsidRPr="004273B1" w:rsidRDefault="004273B1" w:rsidP="004273B1">
      <w:pPr>
        <w:pStyle w:val="StepInstructions"/>
      </w:pPr>
    </w:p>
    <w:p w:rsidR="004273B1" w:rsidRPr="004273B1" w:rsidRDefault="00E46207" w:rsidP="004273B1">
      <w:pPr>
        <w:pStyle w:val="StepInstructions"/>
      </w:pPr>
      <w:r>
        <w:rPr>
          <w:color w:val="800000"/>
        </w:rPr>
        <w:t xml:space="preserve">After clicking on the link, </w:t>
      </w:r>
      <w:del w:id="41" w:author="bb user" w:date="2011-06-08T15:56:00Z">
        <w:r w:rsidDel="004A1F67">
          <w:rPr>
            <w:color w:val="800000"/>
          </w:rPr>
          <w:delText xml:space="preserve">you </w:delText>
        </w:r>
      </w:del>
      <w:ins w:id="42" w:author="bb user" w:date="2011-06-08T15:56:00Z">
        <w:r w:rsidR="004A1F67">
          <w:rPr>
            <w:color w:val="800000"/>
          </w:rPr>
          <w:t>students</w:t>
        </w:r>
        <w:r w:rsidR="004A1F67">
          <w:rPr>
            <w:color w:val="800000"/>
          </w:rPr>
          <w:t xml:space="preserve"> </w:t>
        </w:r>
      </w:ins>
      <w:r>
        <w:rPr>
          <w:color w:val="800000"/>
        </w:rPr>
        <w:t xml:space="preserve">may be prompted to either open or save the file. You can choose to open the file if the item is to be reviewed right away. </w:t>
      </w:r>
      <w:del w:id="43" w:author="bb user" w:date="2011-06-08T15:56:00Z">
        <w:r w:rsidDel="004A1F67">
          <w:rPr>
            <w:color w:val="800000"/>
          </w:rPr>
          <w:delText xml:space="preserve">You </w:delText>
        </w:r>
      </w:del>
      <w:ins w:id="44" w:author="bb user" w:date="2011-06-08T15:56:00Z">
        <w:r w:rsidR="004A1F67">
          <w:rPr>
            <w:color w:val="800000"/>
          </w:rPr>
          <w:t>Students</w:t>
        </w:r>
        <w:r w:rsidR="004A1F67">
          <w:rPr>
            <w:color w:val="800000"/>
          </w:rPr>
          <w:t xml:space="preserve"> </w:t>
        </w:r>
      </w:ins>
      <w:r>
        <w:rPr>
          <w:color w:val="800000"/>
        </w:rPr>
        <w:t xml:space="preserve">can </w:t>
      </w:r>
      <w:r>
        <w:rPr>
          <w:color w:val="800000"/>
        </w:rPr>
        <w:lastRenderedPageBreak/>
        <w:t xml:space="preserve">choose to save the file to your computer desktop or another local drive should </w:t>
      </w:r>
      <w:del w:id="45" w:author="bb user" w:date="2011-06-08T15:56:00Z">
        <w:r w:rsidDel="004A1F67">
          <w:rPr>
            <w:color w:val="800000"/>
          </w:rPr>
          <w:delText xml:space="preserve">you </w:delText>
        </w:r>
      </w:del>
      <w:ins w:id="46" w:author="bb user" w:date="2011-06-08T15:56:00Z">
        <w:r w:rsidR="004A1F67">
          <w:rPr>
            <w:color w:val="800000"/>
          </w:rPr>
          <w:t>they</w:t>
        </w:r>
        <w:r w:rsidR="004A1F67">
          <w:rPr>
            <w:color w:val="800000"/>
          </w:rPr>
          <w:t xml:space="preserve"> </w:t>
        </w:r>
      </w:ins>
      <w:r>
        <w:rPr>
          <w:color w:val="800000"/>
        </w:rPr>
        <w:t xml:space="preserve">need to refer to the item at a later point. If </w:t>
      </w:r>
      <w:del w:id="47" w:author="bb user" w:date="2011-06-08T15:56:00Z">
        <w:r w:rsidDel="004A1F67">
          <w:rPr>
            <w:color w:val="800000"/>
          </w:rPr>
          <w:delText xml:space="preserve">you </w:delText>
        </w:r>
      </w:del>
      <w:ins w:id="48" w:author="bb user" w:date="2011-06-08T15:56:00Z">
        <w:r w:rsidR="004A1F67">
          <w:rPr>
            <w:color w:val="800000"/>
          </w:rPr>
          <w:t>students</w:t>
        </w:r>
        <w:r w:rsidR="004A1F67">
          <w:rPr>
            <w:color w:val="800000"/>
          </w:rPr>
          <w:t xml:space="preserve"> </w:t>
        </w:r>
      </w:ins>
      <w:r>
        <w:rPr>
          <w:color w:val="800000"/>
        </w:rPr>
        <w:t xml:space="preserve">are unable to view a file, remember that </w:t>
      </w:r>
      <w:del w:id="49" w:author="bb user" w:date="2011-06-08T15:56:00Z">
        <w:r w:rsidDel="004A1F67">
          <w:rPr>
            <w:color w:val="800000"/>
          </w:rPr>
          <w:delText xml:space="preserve">you </w:delText>
        </w:r>
      </w:del>
      <w:ins w:id="50" w:author="bb user" w:date="2011-06-08T15:56:00Z">
        <w:r w:rsidR="004A1F67">
          <w:rPr>
            <w:color w:val="800000"/>
          </w:rPr>
          <w:t>they</w:t>
        </w:r>
        <w:r w:rsidR="004A1F67">
          <w:rPr>
            <w:color w:val="800000"/>
          </w:rPr>
          <w:t xml:space="preserve"> </w:t>
        </w:r>
      </w:ins>
      <w:r>
        <w:rPr>
          <w:color w:val="800000"/>
        </w:rPr>
        <w:t>may need to download the plug-in to your computer first so the file will open and can be viewed in your Internet browser.</w:t>
      </w:r>
    </w:p>
    <w:p w:rsidR="004273B1" w:rsidRPr="004273B1" w:rsidRDefault="004273B1" w:rsidP="004273B1">
      <w:pPr>
        <w:pStyle w:val="StepInstructions"/>
      </w:pPr>
    </w:p>
    <w:p w:rsidR="004273B1" w:rsidRPr="004273B1" w:rsidRDefault="00E46207" w:rsidP="004273B1">
      <w:pPr>
        <w:pStyle w:val="Heading2"/>
      </w:pPr>
      <w:bookmarkStart w:id="51" w:name="Step424"/>
      <w:r>
        <w:t>5. Navigate within a Content Area -- Access</w:t>
      </w:r>
      <w:ins w:id="52" w:author="bb user" w:date="2011-06-08T15:57:00Z">
        <w:r w:rsidR="004A1F67">
          <w:t>ing</w:t>
        </w:r>
      </w:ins>
      <w:r>
        <w:t xml:space="preserve"> folders</w:t>
      </w:r>
      <w:bookmarkEnd w:id="51"/>
    </w:p>
    <w:p w:rsidR="004273B1" w:rsidRPr="004273B1" w:rsidRDefault="00E46207" w:rsidP="004273B1">
      <w:pPr>
        <w:pStyle w:val="StepImage"/>
      </w:pPr>
      <w:r>
        <w:rPr>
          <w:noProof/>
        </w:rPr>
        <w:drawing>
          <wp:inline distT="0" distB="0" distL="0" distR="0">
            <wp:extent cx="5867400" cy="698500"/>
            <wp:effectExtent l="0" t="0" r="0" b="0"/>
            <wp:docPr id="5"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_1307134080606.png"/>
                    <pic:cNvPicPr/>
                  </pic:nvPicPr>
                  <pic:blipFill>
                    <a:blip r:embed="rId12"/>
                    <a:stretch>
                      <a:fillRect/>
                    </a:stretch>
                  </pic:blipFill>
                  <pic:spPr>
                    <a:xfrm>
                      <a:off x="0" y="0"/>
                      <a:ext cx="5867400" cy="698500"/>
                    </a:xfrm>
                    <a:prstGeom prst="rect">
                      <a:avLst/>
                    </a:prstGeom>
                  </pic:spPr>
                </pic:pic>
              </a:graphicData>
            </a:graphic>
          </wp:inline>
        </w:drawing>
      </w:r>
    </w:p>
    <w:p w:rsidR="004273B1" w:rsidRPr="004273B1" w:rsidDel="004A1F67" w:rsidRDefault="00E46207" w:rsidP="004273B1">
      <w:pPr>
        <w:pStyle w:val="StepInstructions"/>
        <w:rPr>
          <w:del w:id="53" w:author="bb user" w:date="2011-06-08T15:58:00Z"/>
        </w:rPr>
      </w:pPr>
      <w:del w:id="54" w:author="bb user" w:date="2011-06-08T15:57:00Z">
        <w:r w:rsidDel="004A1F67">
          <w:rPr>
            <w:b/>
            <w:color w:val="800000"/>
          </w:rPr>
          <w:delText>Note</w:delText>
        </w:r>
        <w:r w:rsidDel="004A1F67">
          <w:rPr>
            <w:color w:val="800000"/>
          </w:rPr>
          <w:delText xml:space="preserve">: While browsing through your </w:delText>
        </w:r>
      </w:del>
      <w:proofErr w:type="gramStart"/>
      <w:r>
        <w:rPr>
          <w:color w:val="800000"/>
        </w:rPr>
        <w:t>course</w:t>
      </w:r>
      <w:proofErr w:type="gramEnd"/>
      <w:r>
        <w:rPr>
          <w:color w:val="800000"/>
        </w:rPr>
        <w:t xml:space="preserve"> materials and </w:t>
      </w:r>
      <w:proofErr w:type="spellStart"/>
      <w:r>
        <w:rPr>
          <w:color w:val="800000"/>
        </w:rPr>
        <w:t>information</w:t>
      </w:r>
      <w:del w:id="55" w:author="bb user" w:date="2011-06-08T15:57:00Z">
        <w:r w:rsidDel="004A1F67">
          <w:rPr>
            <w:color w:val="800000"/>
          </w:rPr>
          <w:delText>, you may notice that the information has</w:delText>
        </w:r>
      </w:del>
      <w:ins w:id="56" w:author="bb user" w:date="2011-06-08T15:57:00Z">
        <w:r w:rsidR="004A1F67">
          <w:rPr>
            <w:color w:val="800000"/>
          </w:rPr>
          <w:t>can</w:t>
        </w:r>
      </w:ins>
      <w:proofErr w:type="spellEnd"/>
      <w:r>
        <w:rPr>
          <w:color w:val="800000"/>
        </w:rPr>
        <w:t xml:space="preserve"> be</w:t>
      </w:r>
      <w:del w:id="57" w:author="bb user" w:date="2011-06-08T15:58:00Z">
        <w:r w:rsidDel="004A1F67">
          <w:rPr>
            <w:color w:val="800000"/>
          </w:rPr>
          <w:delText>en</w:delText>
        </w:r>
      </w:del>
      <w:r>
        <w:rPr>
          <w:color w:val="800000"/>
        </w:rPr>
        <w:t xml:space="preserve"> organized </w:t>
      </w:r>
      <w:del w:id="58" w:author="bb user" w:date="2011-06-08T15:58:00Z">
        <w:r w:rsidDel="004A1F67">
          <w:rPr>
            <w:color w:val="800000"/>
          </w:rPr>
          <w:delText>in</w:delText>
        </w:r>
      </w:del>
      <w:ins w:id="59" w:author="bb user" w:date="2011-06-08T15:58:00Z">
        <w:r w:rsidR="004A1F67">
          <w:rPr>
            <w:color w:val="800000"/>
          </w:rPr>
          <w:t>using</w:t>
        </w:r>
      </w:ins>
      <w:r>
        <w:rPr>
          <w:color w:val="800000"/>
        </w:rPr>
        <w:t xml:space="preserve"> folders. Just as you can organize files on your computer in folders or put documents in folders within a file cabinet, instructors can organize content using folders in certain areas. </w:t>
      </w:r>
      <w:ins w:id="60" w:author="bb user" w:date="2011-06-08T15:58:00Z">
        <w:r w:rsidR="004A1F67">
          <w:rPr>
            <w:color w:val="800000"/>
          </w:rPr>
          <w:t>Instructors</w:t>
        </w:r>
      </w:ins>
      <w:del w:id="61" w:author="bb user" w:date="2011-06-08T15:58:00Z">
        <w:r w:rsidDel="004A1F67">
          <w:rPr>
            <w:color w:val="800000"/>
          </w:rPr>
          <w:delText>You</w:delText>
        </w:r>
      </w:del>
      <w:r>
        <w:rPr>
          <w:color w:val="800000"/>
        </w:rPr>
        <w:t xml:space="preserve"> may even </w:t>
      </w:r>
      <w:ins w:id="62" w:author="bb user" w:date="2011-06-08T15:58:00Z">
        <w:r w:rsidR="004A1F67">
          <w:rPr>
            <w:color w:val="800000"/>
          </w:rPr>
          <w:t xml:space="preserve">create </w:t>
        </w:r>
      </w:ins>
      <w:del w:id="63" w:author="bb user" w:date="2011-06-08T15:58:00Z">
        <w:r w:rsidDel="004A1F67">
          <w:rPr>
            <w:color w:val="800000"/>
          </w:rPr>
          <w:delText>encounter</w:delText>
        </w:r>
      </w:del>
      <w:r>
        <w:rPr>
          <w:color w:val="800000"/>
        </w:rPr>
        <w:t xml:space="preserve"> folders within folders should </w:t>
      </w:r>
      <w:del w:id="64" w:author="bb user" w:date="2011-06-08T15:58:00Z">
        <w:r w:rsidDel="004A1F67">
          <w:rPr>
            <w:color w:val="800000"/>
          </w:rPr>
          <w:delText>your</w:delText>
        </w:r>
      </w:del>
      <w:ins w:id="65" w:author="bb user" w:date="2011-06-08T15:58:00Z">
        <w:r w:rsidR="004A1F67">
          <w:rPr>
            <w:color w:val="800000"/>
          </w:rPr>
          <w:t>the</w:t>
        </w:r>
      </w:ins>
      <w:r>
        <w:rPr>
          <w:color w:val="800000"/>
        </w:rPr>
        <w:t xml:space="preserve"> course contain quite a lot of material.</w:t>
      </w:r>
    </w:p>
    <w:p w:rsidR="004273B1" w:rsidRPr="004273B1" w:rsidRDefault="004273B1" w:rsidP="004273B1">
      <w:pPr>
        <w:pStyle w:val="StepInstructions"/>
      </w:pPr>
    </w:p>
    <w:p w:rsidR="004273B1" w:rsidRPr="004273B1" w:rsidRDefault="00E46207" w:rsidP="004273B1">
      <w:pPr>
        <w:pStyle w:val="StepInstructions"/>
      </w:pPr>
      <w:r>
        <w:rPr>
          <w:color w:val="800000"/>
        </w:rPr>
        <w:t xml:space="preserve">To access information contained within folders, </w:t>
      </w:r>
      <w:ins w:id="66" w:author="bb user" w:date="2011-06-08T15:58:00Z">
        <w:r w:rsidR="004A1F67">
          <w:rPr>
            <w:color w:val="800000"/>
          </w:rPr>
          <w:t xml:space="preserve">users should </w:t>
        </w:r>
      </w:ins>
      <w:r>
        <w:rPr>
          <w:color w:val="800000"/>
        </w:rPr>
        <w:t>click on the folder title</w:t>
      </w:r>
      <w:ins w:id="67" w:author="bb user" w:date="2011-06-08T15:58:00Z">
        <w:r w:rsidR="004A1F67">
          <w:rPr>
            <w:color w:val="800000"/>
          </w:rPr>
          <w:t xml:space="preserve">, such as the one </w:t>
        </w:r>
      </w:ins>
      <w:del w:id="68" w:author="bb user" w:date="2011-06-08T15:58:00Z">
        <w:r w:rsidDel="004A1F67">
          <w:rPr>
            <w:color w:val="800000"/>
          </w:rPr>
          <w:delText xml:space="preserve"> as </w:delText>
        </w:r>
      </w:del>
      <w:r>
        <w:rPr>
          <w:color w:val="800000"/>
        </w:rPr>
        <w:t xml:space="preserve">pictured </w:t>
      </w:r>
      <w:del w:id="69" w:author="bb user" w:date="2011-06-08T15:58:00Z">
        <w:r w:rsidDel="004A1F67">
          <w:rPr>
            <w:color w:val="800000"/>
          </w:rPr>
          <w:delText>here</w:delText>
        </w:r>
      </w:del>
      <w:ins w:id="70" w:author="bb user" w:date="2011-06-08T15:58:00Z">
        <w:r w:rsidR="004A1F67">
          <w:rPr>
            <w:color w:val="800000"/>
          </w:rPr>
          <w:t>above</w:t>
        </w:r>
      </w:ins>
      <w:r>
        <w:rPr>
          <w:color w:val="800000"/>
        </w:rPr>
        <w:t xml:space="preserve">. Don't forget to use the breadcrumb trail to keep track of where you are in the course! </w:t>
      </w:r>
    </w:p>
    <w:sectPr w:rsidR="004273B1" w:rsidRPr="004273B1" w:rsidSect="002701BD">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2160" w:left="1440" w:header="1296" w:footer="1296"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6F03" w:rsidRDefault="00AB6F03" w:rsidP="00A15157">
      <w:pPr>
        <w:spacing w:after="0" w:line="240" w:lineRule="auto"/>
      </w:pPr>
      <w:r>
        <w:separator/>
      </w:r>
    </w:p>
  </w:endnote>
  <w:endnote w:type="continuationSeparator" w:id="0">
    <w:p w:rsidR="00AB6F03" w:rsidRDefault="00AB6F03" w:rsidP="00A151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790" w:rsidRDefault="00E7279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788"/>
      <w:gridCol w:w="4788"/>
    </w:tblGrid>
    <w:tr w:rsidR="003530FC"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Content>
            <w:p w:rsidR="003530FC" w:rsidRPr="00CC2374" w:rsidRDefault="00416FE2" w:rsidP="00570F73">
              <w:pPr>
                <w:pStyle w:val="Footer"/>
                <w:rPr>
                  <w:b/>
                  <w:color w:val="auto"/>
                  <w:sz w:val="24"/>
                </w:rPr>
              </w:pPr>
              <w:r>
                <w:t>Lesson 3: Navigating Your Course</w:t>
              </w:r>
            </w:p>
          </w:sdtContent>
        </w:sdt>
      </w:tc>
      <w:tc>
        <w:tcPr>
          <w:tcW w:w="4788" w:type="dxa"/>
        </w:tcPr>
        <w:p w:rsidR="003530FC" w:rsidRDefault="00482AF6" w:rsidP="00570F73">
          <w:pPr>
            <w:pStyle w:val="Header-FooterRight"/>
          </w:pPr>
          <w:r>
            <w:fldChar w:fldCharType="begin"/>
          </w:r>
          <w:r w:rsidR="003530FC">
            <w:instrText xml:space="preserve"> Page </w:instrText>
          </w:r>
          <w:r>
            <w:fldChar w:fldCharType="separate"/>
          </w:r>
          <w:r w:rsidR="004A1F67">
            <w:rPr>
              <w:noProof/>
            </w:rPr>
            <w:t>4</w:t>
          </w:r>
          <w:r>
            <w:fldChar w:fldCharType="end"/>
          </w:r>
        </w:p>
      </w:tc>
    </w:tr>
  </w:tbl>
  <w:p w:rsidR="003530FC" w:rsidRDefault="003530FC" w:rsidP="002701BD">
    <w:pPr>
      <w:pStyle w:val="NoSpacing"/>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788"/>
      <w:gridCol w:w="4788"/>
    </w:tblGrid>
    <w:tr w:rsidR="003530FC"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Content>
            <w:p w:rsidR="003530FC" w:rsidRPr="00CC2374" w:rsidRDefault="00416FE2" w:rsidP="00CC2374">
              <w:pPr>
                <w:pStyle w:val="Footer"/>
                <w:rPr>
                  <w:b/>
                  <w:color w:val="auto"/>
                  <w:sz w:val="24"/>
                </w:rPr>
              </w:pPr>
              <w:r>
                <w:t>Lesson 3: Navigating Your Course</w:t>
              </w:r>
            </w:p>
          </w:sdtContent>
        </w:sdt>
      </w:tc>
      <w:tc>
        <w:tcPr>
          <w:tcW w:w="4788" w:type="dxa"/>
        </w:tcPr>
        <w:p w:rsidR="003530FC" w:rsidRDefault="00482AF6" w:rsidP="00CC2374">
          <w:pPr>
            <w:pStyle w:val="Header-FooterRight"/>
          </w:pPr>
          <w:r>
            <w:fldChar w:fldCharType="begin"/>
          </w:r>
          <w:r w:rsidR="003530FC">
            <w:instrText xml:space="preserve"> Page </w:instrText>
          </w:r>
          <w:r>
            <w:fldChar w:fldCharType="separate"/>
          </w:r>
          <w:r w:rsidR="00416FE2">
            <w:rPr>
              <w:noProof/>
            </w:rPr>
            <w:t>1</w:t>
          </w:r>
          <w:r>
            <w:fldChar w:fldCharType="end"/>
          </w:r>
        </w:p>
      </w:tc>
    </w:tr>
  </w:tbl>
  <w:p w:rsidR="003530FC" w:rsidRDefault="003530FC" w:rsidP="003411A7">
    <w:pPr>
      <w:pStyle w:val="NoSpacing"/>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6F03" w:rsidRDefault="00AB6F03" w:rsidP="00A15157">
      <w:pPr>
        <w:spacing w:after="0" w:line="240" w:lineRule="auto"/>
      </w:pPr>
      <w:r>
        <w:separator/>
      </w:r>
    </w:p>
  </w:footnote>
  <w:footnote w:type="continuationSeparator" w:id="0">
    <w:p w:rsidR="00AB6F03" w:rsidRDefault="00AB6F03" w:rsidP="00A151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790" w:rsidRDefault="00E7279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0FC" w:rsidRDefault="003530F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0FC" w:rsidRDefault="003530FC" w:rsidP="00A15157">
    <w:pPr>
      <w:pStyle w:val="Header-Footer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B2B2B2" w:themeColor="accent2"/>
      </w:rPr>
    </w:lvl>
  </w:abstractNum>
  <w:abstractNum w:abstractNumId="2">
    <w:nsid w:val="41D54EE2"/>
    <w:multiLevelType w:val="hybridMultilevel"/>
    <w:tmpl w:val="B53C4206"/>
    <w:lvl w:ilvl="0" w:tplc="32C2C2CC">
      <w:start w:val="1"/>
      <w:numFmt w:val="decimal"/>
      <w:lvlText w:val="%1."/>
      <w:lvlJc w:val="left"/>
      <w:pPr>
        <w:ind w:left="720" w:hanging="360"/>
      </w:pPr>
      <w:rPr>
        <w:rFonts w:hint="default"/>
        <w:color w:val="8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4D3870"/>
    <w:multiLevelType w:val="hybridMultilevel"/>
    <w:tmpl w:val="D2EA0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trackRevisions/>
  <w:defaultTabStop w:val="720"/>
  <w:characterSpacingControl w:val="doNotCompress"/>
  <w:hdrShapeDefaults>
    <o:shapedefaults v:ext="edit" spidmax="5122">
      <v:textbox inset="5.85pt,.7pt,5.85pt,.7pt"/>
    </o:shapedefaults>
  </w:hdrShapeDefaults>
  <w:footnotePr>
    <w:footnote w:id="-1"/>
    <w:footnote w:id="0"/>
  </w:footnotePr>
  <w:endnotePr>
    <w:endnote w:id="-1"/>
    <w:endnote w:id="0"/>
  </w:endnotePr>
  <w:compat>
    <w:useFELayout/>
  </w:compat>
  <w:rsids>
    <w:rsidRoot w:val="003530FC"/>
    <w:rsid w:val="0002404C"/>
    <w:rsid w:val="00047578"/>
    <w:rsid w:val="00055249"/>
    <w:rsid w:val="00093131"/>
    <w:rsid w:val="000C707A"/>
    <w:rsid w:val="00144C46"/>
    <w:rsid w:val="00165340"/>
    <w:rsid w:val="00170E14"/>
    <w:rsid w:val="001B255D"/>
    <w:rsid w:val="001D7D03"/>
    <w:rsid w:val="001E6CC2"/>
    <w:rsid w:val="00207033"/>
    <w:rsid w:val="00216D19"/>
    <w:rsid w:val="00237EAA"/>
    <w:rsid w:val="002701BD"/>
    <w:rsid w:val="00280DC4"/>
    <w:rsid w:val="00295F26"/>
    <w:rsid w:val="002E1970"/>
    <w:rsid w:val="003411A7"/>
    <w:rsid w:val="003530FC"/>
    <w:rsid w:val="003956A9"/>
    <w:rsid w:val="003C18C7"/>
    <w:rsid w:val="003E66FA"/>
    <w:rsid w:val="00416FE2"/>
    <w:rsid w:val="00423B29"/>
    <w:rsid w:val="004273B1"/>
    <w:rsid w:val="00427FA4"/>
    <w:rsid w:val="0046608D"/>
    <w:rsid w:val="00482AF6"/>
    <w:rsid w:val="004A1F67"/>
    <w:rsid w:val="00503256"/>
    <w:rsid w:val="00570F73"/>
    <w:rsid w:val="005B0C93"/>
    <w:rsid w:val="005C1EE9"/>
    <w:rsid w:val="005D5793"/>
    <w:rsid w:val="00654459"/>
    <w:rsid w:val="006E1F01"/>
    <w:rsid w:val="006F61EB"/>
    <w:rsid w:val="007204F4"/>
    <w:rsid w:val="00727288"/>
    <w:rsid w:val="00781126"/>
    <w:rsid w:val="00782C8E"/>
    <w:rsid w:val="00783EF4"/>
    <w:rsid w:val="00794B3B"/>
    <w:rsid w:val="007D0890"/>
    <w:rsid w:val="007F7807"/>
    <w:rsid w:val="008049EB"/>
    <w:rsid w:val="00810C29"/>
    <w:rsid w:val="00884F67"/>
    <w:rsid w:val="008C7171"/>
    <w:rsid w:val="009065B9"/>
    <w:rsid w:val="00911F9B"/>
    <w:rsid w:val="00926E49"/>
    <w:rsid w:val="00A15157"/>
    <w:rsid w:val="00A26A59"/>
    <w:rsid w:val="00A473D5"/>
    <w:rsid w:val="00A52D13"/>
    <w:rsid w:val="00A66BF6"/>
    <w:rsid w:val="00AB6F03"/>
    <w:rsid w:val="00B0001B"/>
    <w:rsid w:val="00BA009E"/>
    <w:rsid w:val="00BC5AE4"/>
    <w:rsid w:val="00C014B2"/>
    <w:rsid w:val="00C16DA1"/>
    <w:rsid w:val="00C26A6B"/>
    <w:rsid w:val="00C6360D"/>
    <w:rsid w:val="00CC2374"/>
    <w:rsid w:val="00CF0CC9"/>
    <w:rsid w:val="00E46207"/>
    <w:rsid w:val="00E72790"/>
    <w:rsid w:val="00E93699"/>
    <w:rsid w:val="00EA3050"/>
    <w:rsid w:val="00EC4987"/>
    <w:rsid w:val="00ED4EF7"/>
    <w:rsid w:val="00F06ED6"/>
    <w:rsid w:val="00F445ED"/>
    <w:rsid w:val="00F63BF3"/>
    <w:rsid w:val="00F73F39"/>
    <w:rsid w:val="00F75402"/>
    <w:rsid w:val="00FA3E89"/>
    <w:rsid w:val="00FB0E54"/>
    <w:rsid w:val="00FB2C45"/>
    <w:rsid w:val="00FF04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next w:val="Normal"/>
    <w:link w:val="Heading1Char"/>
    <w:uiPriority w:val="1"/>
    <w:qFormat/>
    <w:rsid w:val="00047578"/>
    <w:pPr>
      <w:pBdr>
        <w:bottom w:val="single" w:sz="4" w:space="1" w:color="D9D9D9"/>
      </w:pBdr>
      <w:outlineLvl w:val="0"/>
    </w:pPr>
    <w:rPr>
      <w:rFonts w:asciiTheme="majorHAnsi" w:eastAsiaTheme="majorEastAsia" w:hAnsiTheme="majorHAnsi" w:cstheme="majorBidi"/>
      <w:bCs/>
      <w:color w:val="000000" w:themeColor="text1"/>
      <w:sz w:val="48"/>
      <w:szCs w:val="48"/>
    </w:rPr>
  </w:style>
  <w:style w:type="paragraph" w:styleId="Heading2">
    <w:name w:val="heading 2"/>
    <w:next w:val="Normal"/>
    <w:link w:val="Heading2Char"/>
    <w:uiPriority w:val="1"/>
    <w:qFormat/>
    <w:rsid w:val="008049EB"/>
    <w:pPr>
      <w:spacing w:before="280" w:after="120"/>
      <w:outlineLvl w:val="1"/>
    </w:pPr>
    <w:rPr>
      <w:rFonts w:asciiTheme="majorHAnsi" w:eastAsiaTheme="majorEastAsia" w:hAnsiTheme="majorHAnsi" w:cstheme="majorBidi"/>
      <w:bCs/>
      <w:color w:val="000000" w:themeColor="text2"/>
      <w:sz w:val="32"/>
    </w:rPr>
  </w:style>
  <w:style w:type="paragraph" w:styleId="Heading3">
    <w:name w:val="heading 3"/>
    <w:basedOn w:val="Normal"/>
    <w:next w:val="Normal"/>
    <w:link w:val="Heading3Char"/>
    <w:uiPriority w:val="1"/>
    <w:qFormat/>
    <w:rsid w:val="00427FA4"/>
    <w:pPr>
      <w:keepNext/>
      <w:keepLines/>
      <w:spacing w:before="280" w:after="120"/>
      <w:outlineLvl w:val="2"/>
    </w:pPr>
    <w:rPr>
      <w:rFonts w:asciiTheme="majorHAnsi" w:eastAsiaTheme="majorEastAsia" w:hAnsiTheme="majorHAnsi" w:cstheme="majorBidi"/>
      <w:bCs/>
      <w:color w:val="000000" w:themeColor="text2"/>
      <w:sz w:val="3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DDDDDD"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B2B2B2"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3E66FA"/>
    <w:pPr>
      <w:spacing w:before="480" w:after="60" w:line="240" w:lineRule="auto"/>
      <w:contextualSpacing/>
    </w:pPr>
    <w:rPr>
      <w:rFonts w:asciiTheme="majorHAnsi" w:eastAsiaTheme="majorEastAsia" w:hAnsiTheme="majorHAnsi" w:cstheme="majorBidi"/>
      <w:color w:val="B2B2B2" w:themeColor="accent2"/>
      <w:kern w:val="28"/>
      <w:sz w:val="72"/>
      <w:szCs w:val="52"/>
    </w:rPr>
  </w:style>
  <w:style w:type="character" w:customStyle="1" w:styleId="TitleChar">
    <w:name w:val="Title Char"/>
    <w:basedOn w:val="DefaultParagraphFont"/>
    <w:link w:val="Title"/>
    <w:uiPriority w:val="1"/>
    <w:rsid w:val="003E66FA"/>
    <w:rPr>
      <w:rFonts w:asciiTheme="majorHAnsi" w:eastAsiaTheme="majorEastAsia" w:hAnsiTheme="majorHAnsi" w:cstheme="majorBidi"/>
      <w:color w:val="B2B2B2"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B2B2B2"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047578"/>
    <w:rPr>
      <w:rFonts w:asciiTheme="majorHAnsi" w:eastAsiaTheme="majorEastAsia" w:hAnsiTheme="majorHAnsi" w:cstheme="majorBidi"/>
      <w:bCs/>
      <w:color w:val="000000" w:themeColor="text1"/>
      <w:sz w:val="48"/>
      <w:szCs w:val="48"/>
    </w:rPr>
  </w:style>
  <w:style w:type="character" w:customStyle="1" w:styleId="Heading2Char">
    <w:name w:val="Heading 2 Char"/>
    <w:basedOn w:val="DefaultParagraphFont"/>
    <w:link w:val="Heading2"/>
    <w:uiPriority w:val="1"/>
    <w:rsid w:val="008049EB"/>
    <w:rPr>
      <w:rFonts w:asciiTheme="majorHAnsi" w:eastAsiaTheme="majorEastAsia" w:hAnsiTheme="majorHAnsi" w:cstheme="majorBidi"/>
      <w:bCs/>
      <w:color w:val="000000" w:themeColor="text2"/>
      <w:sz w:val="32"/>
    </w:rPr>
  </w:style>
  <w:style w:type="character" w:customStyle="1" w:styleId="Heading3Char">
    <w:name w:val="Heading 3 Char"/>
    <w:basedOn w:val="DefaultParagraphFont"/>
    <w:link w:val="Heading3"/>
    <w:uiPriority w:val="1"/>
    <w:rsid w:val="00427FA4"/>
    <w:rPr>
      <w:rFonts w:asciiTheme="majorHAnsi" w:eastAsiaTheme="majorEastAsia" w:hAnsiTheme="majorHAnsi" w:cstheme="majorBidi"/>
      <w:bCs/>
      <w:color w:val="000000" w:themeColor="text2"/>
      <w:sz w:val="3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3E66FA"/>
  </w:style>
  <w:style w:type="paragraph" w:styleId="TOC1">
    <w:name w:val="toc 1"/>
    <w:basedOn w:val="Normal"/>
    <w:next w:val="Normal"/>
    <w:autoRedefine/>
    <w:uiPriority w:val="39"/>
    <w:unhideWhenUsed/>
    <w:rsid w:val="003E66FA"/>
    <w:pPr>
      <w:spacing w:before="120" w:after="0"/>
    </w:pPr>
    <w:rPr>
      <w:b/>
      <w:i/>
      <w:sz w:val="28"/>
      <w:szCs w:val="22"/>
    </w:rPr>
  </w:style>
  <w:style w:type="paragraph" w:styleId="TOC2">
    <w:name w:val="toc 2"/>
    <w:basedOn w:val="Normal"/>
    <w:next w:val="Normal"/>
    <w:autoRedefine/>
    <w:uiPriority w:val="39"/>
    <w:unhideWhenUsed/>
    <w:rsid w:val="003E66FA"/>
    <w:pPr>
      <w:spacing w:after="0"/>
      <w:ind w:left="240"/>
    </w:pPr>
    <w:rPr>
      <w:sz w:val="22"/>
      <w:szCs w:val="22"/>
    </w:rPr>
  </w:style>
  <w:style w:type="paragraph" w:styleId="TOC3">
    <w:name w:val="toc 3"/>
    <w:basedOn w:val="Normal"/>
    <w:next w:val="Normal"/>
    <w:autoRedefine/>
    <w:uiPriority w:val="39"/>
    <w:unhideWhenUsed/>
    <w:rsid w:val="003E66FA"/>
    <w:pPr>
      <w:spacing w:after="0"/>
      <w:ind w:left="480"/>
    </w:pPr>
    <w:rPr>
      <w:sz w:val="22"/>
      <w:szCs w:val="22"/>
    </w:rPr>
  </w:style>
  <w:style w:type="character" w:styleId="Hyperlink">
    <w:name w:val="Hyperlink"/>
    <w:basedOn w:val="DefaultParagraphFont"/>
    <w:uiPriority w:val="99"/>
    <w:unhideWhenUsed/>
    <w:rsid w:val="006F61EB"/>
    <w:rPr>
      <w:color w:val="5F5F5F"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DDDDDD"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B2B2B2"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customStyle="1" w:styleId="LessonDescription">
    <w:name w:val="Lesson Description"/>
    <w:basedOn w:val="Normal"/>
    <w:qFormat/>
    <w:rsid w:val="003E66FA"/>
    <w:pPr>
      <w:spacing w:after="0"/>
    </w:pPr>
    <w:rPr>
      <w:i/>
      <w:color w:val="808080" w:themeColor="accent4"/>
    </w:rPr>
  </w:style>
  <w:style w:type="paragraph" w:customStyle="1" w:styleId="StepInstructions">
    <w:name w:val="Step Instructions"/>
    <w:basedOn w:val="Normal"/>
    <w:qFormat/>
    <w:rsid w:val="003E66FA"/>
    <w:rPr>
      <w:color w:val="4D4D4D" w:themeColor="accent6"/>
    </w:rPr>
  </w:style>
  <w:style w:type="paragraph" w:customStyle="1" w:styleId="StepImage">
    <w:name w:val="Step Image"/>
    <w:basedOn w:val="Normal"/>
    <w:qFormat/>
    <w:rsid w:val="003E66FA"/>
    <w:pPr>
      <w:spacing w:before="360" w:after="360"/>
    </w:pPr>
  </w:style>
  <w:style w:type="paragraph" w:styleId="TOC4">
    <w:name w:val="toc 4"/>
    <w:basedOn w:val="Normal"/>
    <w:next w:val="Normal"/>
    <w:autoRedefine/>
    <w:uiPriority w:val="39"/>
    <w:unhideWhenUsed/>
    <w:rsid w:val="009065B9"/>
    <w:pPr>
      <w:spacing w:after="0"/>
      <w:ind w:left="720"/>
    </w:pPr>
    <w:rPr>
      <w:sz w:val="20"/>
      <w:szCs w:val="20"/>
    </w:rPr>
  </w:style>
  <w:style w:type="paragraph" w:styleId="TOC5">
    <w:name w:val="toc 5"/>
    <w:basedOn w:val="Normal"/>
    <w:next w:val="Normal"/>
    <w:autoRedefine/>
    <w:uiPriority w:val="39"/>
    <w:unhideWhenUsed/>
    <w:rsid w:val="009065B9"/>
    <w:pPr>
      <w:spacing w:after="0"/>
      <w:ind w:left="960"/>
    </w:pPr>
    <w:rPr>
      <w:sz w:val="20"/>
      <w:szCs w:val="20"/>
    </w:rPr>
  </w:style>
  <w:style w:type="paragraph" w:styleId="TOC6">
    <w:name w:val="toc 6"/>
    <w:basedOn w:val="Normal"/>
    <w:next w:val="Normal"/>
    <w:autoRedefine/>
    <w:uiPriority w:val="39"/>
    <w:unhideWhenUsed/>
    <w:rsid w:val="009065B9"/>
    <w:pPr>
      <w:spacing w:after="0"/>
      <w:ind w:left="1200"/>
    </w:pPr>
    <w:rPr>
      <w:sz w:val="20"/>
      <w:szCs w:val="20"/>
    </w:rPr>
  </w:style>
  <w:style w:type="paragraph" w:styleId="TOC7">
    <w:name w:val="toc 7"/>
    <w:basedOn w:val="Normal"/>
    <w:next w:val="Normal"/>
    <w:autoRedefine/>
    <w:uiPriority w:val="39"/>
    <w:unhideWhenUsed/>
    <w:rsid w:val="009065B9"/>
    <w:pPr>
      <w:spacing w:after="0"/>
      <w:ind w:left="1440"/>
    </w:pPr>
    <w:rPr>
      <w:sz w:val="20"/>
      <w:szCs w:val="20"/>
    </w:rPr>
  </w:style>
  <w:style w:type="paragraph" w:styleId="TOC8">
    <w:name w:val="toc 8"/>
    <w:basedOn w:val="Normal"/>
    <w:next w:val="Normal"/>
    <w:autoRedefine/>
    <w:uiPriority w:val="39"/>
    <w:unhideWhenUsed/>
    <w:rsid w:val="009065B9"/>
    <w:pPr>
      <w:spacing w:after="0"/>
      <w:ind w:left="1680"/>
    </w:pPr>
    <w:rPr>
      <w:sz w:val="20"/>
      <w:szCs w:val="20"/>
    </w:rPr>
  </w:style>
  <w:style w:type="paragraph" w:styleId="TOC9">
    <w:name w:val="toc 9"/>
    <w:basedOn w:val="Normal"/>
    <w:next w:val="Normal"/>
    <w:autoRedefine/>
    <w:uiPriority w:val="39"/>
    <w:unhideWhenUsed/>
    <w:rsid w:val="009065B9"/>
    <w:pPr>
      <w:spacing w:after="0"/>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0"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9" w:unhideWhenUsed="0" w:qFormat="1"/>
    <w:lsdException w:name="List Bullet" w:qFormat="1"/>
    <w:lsdException w:name="List Number" w:qFormat="1"/>
    <w:lsdException w:name="Title" w:semiHidden="0" w:uiPriority="1" w:unhideWhenUsed="0" w:qFormat="1"/>
    <w:lsdException w:name="Default Paragraph Font" w:uiPriority="1"/>
    <w:lsdException w:name="Subtitle" w:semiHidden="0" w:uiPriority="11" w:unhideWhenUsed="0" w:qFormat="1"/>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9" w:unhideWhenUsed="0"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37"/>
    <w:lsdException w:name="TOC Heading" w:uiPriority="39" w:qFormat="1"/>
  </w:latentStyles>
  <w:style w:type="paragraph" w:default="1" w:styleId="Normal">
    <w:name w:val="Normal"/>
    <w:qFormat/>
    <w:rsid w:val="007204F4"/>
  </w:style>
  <w:style w:type="paragraph" w:styleId="Heading1">
    <w:name w:val="heading 1"/>
    <w:next w:val="Normal"/>
    <w:link w:val="Heading1Char"/>
    <w:uiPriority w:val="1"/>
    <w:qFormat/>
    <w:rsid w:val="00047578"/>
    <w:pPr>
      <w:pBdr>
        <w:bottom w:val="single" w:sz="4" w:space="1" w:color="D9D9D9"/>
      </w:pBdr>
      <w:outlineLvl w:val="0"/>
    </w:pPr>
    <w:rPr>
      <w:rFonts w:asciiTheme="majorHAnsi" w:eastAsiaTheme="majorEastAsia" w:hAnsiTheme="majorHAnsi" w:cstheme="majorBidi"/>
      <w:bCs/>
      <w:color w:val="000000" w:themeColor="text1"/>
      <w:sz w:val="48"/>
      <w:szCs w:val="48"/>
    </w:rPr>
  </w:style>
  <w:style w:type="paragraph" w:styleId="Heading2">
    <w:name w:val="heading 2"/>
    <w:next w:val="Normal"/>
    <w:link w:val="Heading2Char"/>
    <w:uiPriority w:val="1"/>
    <w:qFormat/>
    <w:rsid w:val="008049EB"/>
    <w:pPr>
      <w:spacing w:before="280" w:after="120"/>
      <w:outlineLvl w:val="1"/>
    </w:pPr>
    <w:rPr>
      <w:rFonts w:asciiTheme="majorHAnsi" w:eastAsiaTheme="majorEastAsia" w:hAnsiTheme="majorHAnsi" w:cstheme="majorBidi"/>
      <w:bCs/>
      <w:color w:val="000000" w:themeColor="text2"/>
      <w:sz w:val="32"/>
    </w:rPr>
  </w:style>
  <w:style w:type="paragraph" w:styleId="Heading3">
    <w:name w:val="heading 3"/>
    <w:basedOn w:val="Normal"/>
    <w:next w:val="Normal"/>
    <w:link w:val="Heading3Char"/>
    <w:uiPriority w:val="1"/>
    <w:qFormat/>
    <w:rsid w:val="00427FA4"/>
    <w:pPr>
      <w:keepNext/>
      <w:keepLines/>
      <w:spacing w:before="280" w:after="120"/>
      <w:outlineLvl w:val="2"/>
    </w:pPr>
    <w:rPr>
      <w:rFonts w:asciiTheme="majorHAnsi" w:eastAsiaTheme="majorEastAsia" w:hAnsiTheme="majorHAnsi" w:cstheme="majorBidi"/>
      <w:bCs/>
      <w:color w:val="000000" w:themeColor="text2"/>
      <w:sz w:val="3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DDDDDD"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B2B2B2"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3E66FA"/>
    <w:pPr>
      <w:spacing w:before="480" w:after="60" w:line="240" w:lineRule="auto"/>
      <w:contextualSpacing/>
    </w:pPr>
    <w:rPr>
      <w:rFonts w:asciiTheme="majorHAnsi" w:eastAsiaTheme="majorEastAsia" w:hAnsiTheme="majorHAnsi" w:cstheme="majorBidi"/>
      <w:color w:val="B2B2B2" w:themeColor="accent2"/>
      <w:kern w:val="28"/>
      <w:sz w:val="72"/>
      <w:szCs w:val="52"/>
    </w:rPr>
  </w:style>
  <w:style w:type="character" w:customStyle="1" w:styleId="TitleChar">
    <w:name w:val="Title Char"/>
    <w:basedOn w:val="DefaultParagraphFont"/>
    <w:link w:val="Title"/>
    <w:uiPriority w:val="1"/>
    <w:rsid w:val="003E66FA"/>
    <w:rPr>
      <w:rFonts w:asciiTheme="majorHAnsi" w:eastAsiaTheme="majorEastAsia" w:hAnsiTheme="majorHAnsi" w:cstheme="majorBidi"/>
      <w:color w:val="B2B2B2"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B2B2B2"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047578"/>
    <w:rPr>
      <w:rFonts w:asciiTheme="majorHAnsi" w:eastAsiaTheme="majorEastAsia" w:hAnsiTheme="majorHAnsi" w:cstheme="majorBidi"/>
      <w:bCs/>
      <w:color w:val="000000" w:themeColor="text1"/>
      <w:sz w:val="48"/>
      <w:szCs w:val="48"/>
    </w:rPr>
  </w:style>
  <w:style w:type="character" w:customStyle="1" w:styleId="Heading2Char">
    <w:name w:val="Heading 2 Char"/>
    <w:basedOn w:val="DefaultParagraphFont"/>
    <w:link w:val="Heading2"/>
    <w:uiPriority w:val="1"/>
    <w:rsid w:val="008049EB"/>
    <w:rPr>
      <w:rFonts w:asciiTheme="majorHAnsi" w:eastAsiaTheme="majorEastAsia" w:hAnsiTheme="majorHAnsi" w:cstheme="majorBidi"/>
      <w:bCs/>
      <w:color w:val="000000" w:themeColor="text2"/>
      <w:sz w:val="32"/>
    </w:rPr>
  </w:style>
  <w:style w:type="character" w:customStyle="1" w:styleId="Heading3Char">
    <w:name w:val="Heading 3 Char"/>
    <w:basedOn w:val="DefaultParagraphFont"/>
    <w:link w:val="Heading3"/>
    <w:uiPriority w:val="1"/>
    <w:rsid w:val="00427FA4"/>
    <w:rPr>
      <w:rFonts w:asciiTheme="majorHAnsi" w:eastAsiaTheme="majorEastAsia" w:hAnsiTheme="majorHAnsi" w:cstheme="majorBidi"/>
      <w:bCs/>
      <w:color w:val="000000" w:themeColor="text2"/>
      <w:sz w:val="3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3E66FA"/>
  </w:style>
  <w:style w:type="paragraph" w:styleId="TOC1">
    <w:name w:val="toc 1"/>
    <w:basedOn w:val="Normal"/>
    <w:next w:val="Normal"/>
    <w:autoRedefine/>
    <w:uiPriority w:val="39"/>
    <w:unhideWhenUsed/>
    <w:rsid w:val="003E66FA"/>
    <w:pPr>
      <w:spacing w:before="120" w:after="0"/>
    </w:pPr>
    <w:rPr>
      <w:b/>
      <w:i/>
      <w:sz w:val="28"/>
      <w:szCs w:val="22"/>
    </w:rPr>
  </w:style>
  <w:style w:type="paragraph" w:styleId="TOC2">
    <w:name w:val="toc 2"/>
    <w:basedOn w:val="Normal"/>
    <w:next w:val="Normal"/>
    <w:autoRedefine/>
    <w:uiPriority w:val="39"/>
    <w:unhideWhenUsed/>
    <w:rsid w:val="003E66FA"/>
    <w:pPr>
      <w:spacing w:after="0"/>
      <w:ind w:left="240"/>
    </w:pPr>
    <w:rPr>
      <w:sz w:val="22"/>
      <w:szCs w:val="22"/>
    </w:rPr>
  </w:style>
  <w:style w:type="paragraph" w:styleId="TOC3">
    <w:name w:val="toc 3"/>
    <w:basedOn w:val="Normal"/>
    <w:next w:val="Normal"/>
    <w:autoRedefine/>
    <w:uiPriority w:val="39"/>
    <w:unhideWhenUsed/>
    <w:rsid w:val="003E66FA"/>
    <w:pPr>
      <w:spacing w:after="0"/>
      <w:ind w:left="480"/>
    </w:pPr>
    <w:rPr>
      <w:sz w:val="22"/>
      <w:szCs w:val="22"/>
    </w:rPr>
  </w:style>
  <w:style w:type="character" w:styleId="Hyperlink">
    <w:name w:val="Hyperlink"/>
    <w:basedOn w:val="DefaultParagraphFont"/>
    <w:uiPriority w:val="99"/>
    <w:unhideWhenUsed/>
    <w:rsid w:val="006F61EB"/>
    <w:rPr>
      <w:color w:val="5F5F5F"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DDDDDD"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B2B2B2"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customStyle="1" w:styleId="LessonDescription">
    <w:name w:val="Lesson Description"/>
    <w:basedOn w:val="Normal"/>
    <w:qFormat/>
    <w:rsid w:val="003E66FA"/>
    <w:pPr>
      <w:spacing w:after="0"/>
    </w:pPr>
    <w:rPr>
      <w:i/>
      <w:color w:val="808080" w:themeColor="accent4"/>
    </w:rPr>
  </w:style>
  <w:style w:type="paragraph" w:customStyle="1" w:styleId="StepInstructions">
    <w:name w:val="Step Instructions"/>
    <w:basedOn w:val="Normal"/>
    <w:qFormat/>
    <w:rsid w:val="003E66FA"/>
    <w:rPr>
      <w:color w:val="4D4D4D" w:themeColor="accent6"/>
    </w:rPr>
  </w:style>
  <w:style w:type="paragraph" w:customStyle="1" w:styleId="StepImage">
    <w:name w:val="Step Image"/>
    <w:basedOn w:val="Normal"/>
    <w:qFormat/>
    <w:rsid w:val="003E66FA"/>
    <w:pPr>
      <w:spacing w:before="360" w:after="360"/>
    </w:pPr>
  </w:style>
  <w:style w:type="paragraph" w:styleId="TOC4">
    <w:name w:val="toc 4"/>
    <w:basedOn w:val="Normal"/>
    <w:next w:val="Normal"/>
    <w:autoRedefine/>
    <w:uiPriority w:val="39"/>
    <w:unhideWhenUsed/>
    <w:rsid w:val="009065B9"/>
    <w:pPr>
      <w:spacing w:after="0"/>
      <w:ind w:left="720"/>
    </w:pPr>
    <w:rPr>
      <w:sz w:val="20"/>
      <w:szCs w:val="20"/>
    </w:rPr>
  </w:style>
  <w:style w:type="paragraph" w:styleId="TOC5">
    <w:name w:val="toc 5"/>
    <w:basedOn w:val="Normal"/>
    <w:next w:val="Normal"/>
    <w:autoRedefine/>
    <w:uiPriority w:val="39"/>
    <w:unhideWhenUsed/>
    <w:rsid w:val="009065B9"/>
    <w:pPr>
      <w:spacing w:after="0"/>
      <w:ind w:left="960"/>
    </w:pPr>
    <w:rPr>
      <w:sz w:val="20"/>
      <w:szCs w:val="20"/>
    </w:rPr>
  </w:style>
  <w:style w:type="paragraph" w:styleId="TOC6">
    <w:name w:val="toc 6"/>
    <w:basedOn w:val="Normal"/>
    <w:next w:val="Normal"/>
    <w:autoRedefine/>
    <w:uiPriority w:val="39"/>
    <w:unhideWhenUsed/>
    <w:rsid w:val="009065B9"/>
    <w:pPr>
      <w:spacing w:after="0"/>
      <w:ind w:left="1200"/>
    </w:pPr>
    <w:rPr>
      <w:sz w:val="20"/>
      <w:szCs w:val="20"/>
    </w:rPr>
  </w:style>
  <w:style w:type="paragraph" w:styleId="TOC7">
    <w:name w:val="toc 7"/>
    <w:basedOn w:val="Normal"/>
    <w:next w:val="Normal"/>
    <w:autoRedefine/>
    <w:uiPriority w:val="39"/>
    <w:unhideWhenUsed/>
    <w:rsid w:val="009065B9"/>
    <w:pPr>
      <w:spacing w:after="0"/>
      <w:ind w:left="1440"/>
    </w:pPr>
    <w:rPr>
      <w:sz w:val="20"/>
      <w:szCs w:val="20"/>
    </w:rPr>
  </w:style>
  <w:style w:type="paragraph" w:styleId="TOC8">
    <w:name w:val="toc 8"/>
    <w:basedOn w:val="Normal"/>
    <w:next w:val="Normal"/>
    <w:autoRedefine/>
    <w:uiPriority w:val="39"/>
    <w:unhideWhenUsed/>
    <w:rsid w:val="009065B9"/>
    <w:pPr>
      <w:spacing w:after="0"/>
      <w:ind w:left="1680"/>
    </w:pPr>
    <w:rPr>
      <w:sz w:val="20"/>
      <w:szCs w:val="20"/>
    </w:rPr>
  </w:style>
  <w:style w:type="paragraph" w:styleId="TOC9">
    <w:name w:val="toc 9"/>
    <w:basedOn w:val="Normal"/>
    <w:next w:val="Normal"/>
    <w:autoRedefine/>
    <w:uiPriority w:val="39"/>
    <w:unhideWhenUsed/>
    <w:rsid w:val="009065B9"/>
    <w:pPr>
      <w:spacing w:after="0"/>
      <w:ind w:left="1920"/>
    </w:pPr>
    <w:rPr>
      <w:sz w:val="20"/>
      <w:szCs w:val="20"/>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_rels/theme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Capital">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1DA5DD2D-D367-4D30-AC83-A6CD9E790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Lesson 3: Navigating Your Course</vt:lpstr>
    </vt:vector>
  </TitlesOfParts>
  <Company>Blackboard Inc.</Company>
  <LinksUpToDate>false</LinksUpToDate>
  <CharactersWithSpaces>3300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Navigating Your Course</dc:title>
  <dc:subject>Chapter Title</dc:subject>
  <dc:creator>Greg DeVore</dc:creator>
  <cp:lastModifiedBy>bb user</cp:lastModifiedBy>
  <cp:revision>2</cp:revision>
  <cp:lastPrinted>2010-05-07T17:41:00Z</cp:lastPrinted>
  <dcterms:created xsi:type="dcterms:W3CDTF">2011-06-08T19:59:00Z</dcterms:created>
  <dcterms:modified xsi:type="dcterms:W3CDTF">2011-06-08T19:59:00Z</dcterms:modified>
</cp:coreProperties>
</file>